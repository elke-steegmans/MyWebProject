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7C56" w14:textId="77777777" w:rsidR="002B5AB8" w:rsidRPr="008A1D30" w:rsidRDefault="008B28DB" w:rsidP="002B5AB8">
      <w:pPr>
        <w:pStyle w:val="Title"/>
        <w:rPr>
          <w:lang w:val="en-GB"/>
        </w:rPr>
      </w:pPr>
      <w:r w:rsidRPr="008A1D30">
        <w:rPr>
          <w:lang w:val="en-GB"/>
        </w:rPr>
        <w:t>Lab</w:t>
      </w:r>
      <w:r w:rsidR="002B5AB8" w:rsidRPr="008A1D30">
        <w:rPr>
          <w:lang w:val="en-GB"/>
        </w:rPr>
        <w:t xml:space="preserve"> </w:t>
      </w:r>
      <w:r w:rsidR="00CA1E8D" w:rsidRPr="008A1D30">
        <w:rPr>
          <w:lang w:val="en-GB"/>
        </w:rPr>
        <w:t>1</w:t>
      </w:r>
    </w:p>
    <w:p w14:paraId="33F3A1BF" w14:textId="77777777" w:rsidR="007F1123" w:rsidRPr="008A1D30" w:rsidRDefault="007F1123" w:rsidP="007F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lang w:val="en-GB"/>
        </w:rPr>
      </w:pPr>
      <w:r w:rsidRPr="008A1D30">
        <w:rPr>
          <w:lang w:val="en-GB"/>
        </w:rPr>
        <w:t xml:space="preserve">In this lab you learn to </w:t>
      </w:r>
      <w:r w:rsidR="000829E1" w:rsidRPr="008A1D30">
        <w:rPr>
          <w:lang w:val="en-GB"/>
        </w:rPr>
        <w:t>use JSP Expression Language and Actions.</w:t>
      </w:r>
    </w:p>
    <w:p w14:paraId="5E819A42" w14:textId="77777777" w:rsidR="00484D9C" w:rsidRPr="008A1D30" w:rsidRDefault="00484D9C" w:rsidP="007F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lang w:val="en-GB"/>
        </w:rPr>
      </w:pPr>
    </w:p>
    <w:p w14:paraId="2322AD39" w14:textId="3A52B439" w:rsidR="00484D9C" w:rsidRPr="008A1D30" w:rsidRDefault="00484D9C" w:rsidP="007F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lang w:val="en-GB"/>
        </w:rPr>
      </w:pPr>
      <w:r w:rsidRPr="008A1D30">
        <w:rPr>
          <w:lang w:val="en-GB"/>
        </w:rPr>
        <w:t xml:space="preserve">In the </w:t>
      </w:r>
      <w:r w:rsidR="00F82E66" w:rsidRPr="008A1D30">
        <w:rPr>
          <w:lang w:val="en-GB"/>
        </w:rPr>
        <w:t>meanwhile,</w:t>
      </w:r>
      <w:r w:rsidR="00FE5C01" w:rsidRPr="008A1D30">
        <w:rPr>
          <w:lang w:val="en-GB"/>
        </w:rPr>
        <w:t xml:space="preserve"> you get a chanc</w:t>
      </w:r>
      <w:r w:rsidRPr="008A1D30">
        <w:rPr>
          <w:lang w:val="en-GB"/>
        </w:rPr>
        <w:t>e to practise your web development skills, in case they are a bit rusty after the holidays…</w:t>
      </w:r>
    </w:p>
    <w:p w14:paraId="77891B28" w14:textId="77777777" w:rsidR="00F82E66" w:rsidRPr="008A1D30" w:rsidRDefault="00F82E66" w:rsidP="00F82E66">
      <w:pPr>
        <w:rPr>
          <w:lang w:val="en-GB"/>
        </w:rPr>
      </w:pPr>
    </w:p>
    <w:p w14:paraId="18B61352" w14:textId="464C9238" w:rsidR="001A4EF1" w:rsidRPr="008A1D30" w:rsidRDefault="001A4EF1" w:rsidP="0085307A">
      <w:pPr>
        <w:rPr>
          <w:lang w:val="en-GB"/>
        </w:rPr>
      </w:pPr>
      <w:r w:rsidRPr="008A1D30">
        <w:rPr>
          <w:lang w:val="en-GB"/>
        </w:rPr>
        <w:t xml:space="preserve">In this lab we will start with the </w:t>
      </w:r>
      <w:r w:rsidR="00377B6B" w:rsidRPr="008A1D30">
        <w:rPr>
          <w:lang w:val="en-GB"/>
        </w:rPr>
        <w:t>management of two</w:t>
      </w:r>
      <w:r w:rsidRPr="008A1D30">
        <w:rPr>
          <w:lang w:val="en-GB"/>
        </w:rPr>
        <w:t xml:space="preserve"> </w:t>
      </w:r>
      <w:r w:rsidR="0014285D" w:rsidRPr="008A1D30">
        <w:rPr>
          <w:lang w:val="en-GB"/>
        </w:rPr>
        <w:t xml:space="preserve">basic </w:t>
      </w:r>
      <w:r w:rsidRPr="008A1D30">
        <w:rPr>
          <w:lang w:val="en-GB"/>
        </w:rPr>
        <w:t xml:space="preserve">components of a web shop: </w:t>
      </w:r>
      <w:r w:rsidRPr="008A1D30">
        <w:rPr>
          <w:i/>
          <w:lang w:val="en-GB"/>
        </w:rPr>
        <w:t>persons</w:t>
      </w:r>
      <w:r w:rsidRPr="008A1D30">
        <w:rPr>
          <w:lang w:val="en-GB"/>
        </w:rPr>
        <w:t xml:space="preserve"> and </w:t>
      </w:r>
      <w:r w:rsidRPr="008A1D30">
        <w:rPr>
          <w:i/>
          <w:lang w:val="en-GB"/>
        </w:rPr>
        <w:t>products</w:t>
      </w:r>
      <w:r w:rsidRPr="008A1D30">
        <w:rPr>
          <w:lang w:val="en-GB"/>
        </w:rPr>
        <w:t>.</w:t>
      </w:r>
    </w:p>
    <w:p w14:paraId="143E8DC1" w14:textId="77777777" w:rsidR="002C57CC" w:rsidRPr="008A1D30" w:rsidRDefault="0085307A" w:rsidP="002C57CC">
      <w:pPr>
        <w:pStyle w:val="Heading1"/>
      </w:pPr>
      <w:r w:rsidRPr="008A1D30">
        <w:t>Given</w:t>
      </w:r>
    </w:p>
    <w:p w14:paraId="49789B8D" w14:textId="652F74B2" w:rsidR="002C57CC" w:rsidRPr="008A1D30" w:rsidRDefault="002C57CC" w:rsidP="00A63528">
      <w:pPr>
        <w:rPr>
          <w:lang w:val="en-GB"/>
        </w:rPr>
      </w:pPr>
      <w:r w:rsidRPr="008A1D30">
        <w:rPr>
          <w:lang w:val="en-GB"/>
        </w:rPr>
        <w:t xml:space="preserve">In </w:t>
      </w:r>
      <w:r w:rsidR="00A63528" w:rsidRPr="008A1D30">
        <w:rPr>
          <w:i/>
          <w:lang w:val="en-GB"/>
        </w:rPr>
        <w:t>Toledo</w:t>
      </w:r>
      <w:r w:rsidRPr="008A1D30">
        <w:rPr>
          <w:i/>
          <w:lang w:val="en-GB"/>
        </w:rPr>
        <w:t xml:space="preserve"> | Course Documents | Week 1</w:t>
      </w:r>
      <w:r w:rsidRPr="008A1D30">
        <w:rPr>
          <w:lang w:val="en-GB"/>
        </w:rPr>
        <w:t>:</w:t>
      </w:r>
    </w:p>
    <w:p w14:paraId="55D256DC" w14:textId="1C5ECA30" w:rsidR="00BE1B98" w:rsidRPr="008A1D30" w:rsidRDefault="002C57CC" w:rsidP="00BE1B98">
      <w:pPr>
        <w:pStyle w:val="ListParagraph"/>
        <w:numPr>
          <w:ilvl w:val="0"/>
          <w:numId w:val="33"/>
        </w:numPr>
        <w:rPr>
          <w:lang w:val="en-GB"/>
        </w:rPr>
      </w:pPr>
      <w:r w:rsidRPr="008A1D30">
        <w:rPr>
          <w:lang w:val="en-GB"/>
        </w:rPr>
        <w:t>a few domain classes to start of</w:t>
      </w:r>
      <w:r w:rsidR="00BE1B98" w:rsidRPr="008A1D30">
        <w:rPr>
          <w:lang w:val="en-GB"/>
        </w:rPr>
        <w:t>f</w:t>
      </w:r>
      <w:r w:rsidRPr="008A1D30">
        <w:rPr>
          <w:lang w:val="en-GB"/>
        </w:rPr>
        <w:t xml:space="preserve"> with,</w:t>
      </w:r>
      <w:r w:rsidR="00BE1B98" w:rsidRPr="008A1D30">
        <w:rPr>
          <w:lang w:val="en-GB"/>
        </w:rPr>
        <w:t xml:space="preserve"> </w:t>
      </w:r>
    </w:p>
    <w:p w14:paraId="015B086C" w14:textId="790A6BEB" w:rsidR="00BE1B98" w:rsidRPr="008A1D30" w:rsidRDefault="00BE1B98" w:rsidP="00BE1B98">
      <w:pPr>
        <w:pStyle w:val="ListParagraph"/>
        <w:numPr>
          <w:ilvl w:val="0"/>
          <w:numId w:val="33"/>
        </w:numPr>
        <w:rPr>
          <w:lang w:val="en-GB"/>
        </w:rPr>
      </w:pPr>
      <w:proofErr w:type="spellStart"/>
      <w:r w:rsidRPr="008A1D30">
        <w:rPr>
          <w:rFonts w:ascii="Courier New" w:hAnsi="Courier New" w:cs="Courier New"/>
          <w:lang w:val="en-GB"/>
        </w:rPr>
        <w:t>css</w:t>
      </w:r>
      <w:proofErr w:type="spellEnd"/>
      <w:r w:rsidRPr="008A1D30">
        <w:rPr>
          <w:lang w:val="en-GB"/>
        </w:rPr>
        <w:t xml:space="preserve">- and </w:t>
      </w:r>
      <w:r w:rsidRPr="008A1D30">
        <w:rPr>
          <w:rFonts w:ascii="Courier New" w:hAnsi="Courier New" w:cs="Courier New"/>
          <w:lang w:val="en-GB"/>
        </w:rPr>
        <w:t>html</w:t>
      </w:r>
      <w:r w:rsidRPr="008A1D30">
        <w:rPr>
          <w:lang w:val="en-GB"/>
        </w:rPr>
        <w:t xml:space="preserve"> files to start off with,</w:t>
      </w:r>
    </w:p>
    <w:p w14:paraId="5E5331D0" w14:textId="393AD8BB" w:rsidR="00E45057" w:rsidRPr="008A1D30" w:rsidRDefault="00E45057" w:rsidP="00BE1B98">
      <w:pPr>
        <w:pStyle w:val="ListParagraph"/>
        <w:numPr>
          <w:ilvl w:val="0"/>
          <w:numId w:val="33"/>
        </w:numPr>
        <w:rPr>
          <w:lang w:val="en-GB"/>
        </w:rPr>
      </w:pPr>
      <w:r w:rsidRPr="008A1D30">
        <w:rPr>
          <w:lang w:val="en-GB"/>
        </w:rPr>
        <w:t xml:space="preserve">a test class </w:t>
      </w:r>
      <w:r w:rsidRPr="009F6A25">
        <w:rPr>
          <w:rFonts w:ascii="Courier New" w:hAnsi="Courier New" w:cs="Courier New"/>
          <w:lang w:val="en-GB"/>
        </w:rPr>
        <w:t>SeleniumWorksWellTest</w:t>
      </w:r>
      <w:r w:rsidR="00695E0F" w:rsidRPr="009F6A25">
        <w:rPr>
          <w:rFonts w:ascii="Courier New" w:hAnsi="Courier New" w:cs="Courier New"/>
          <w:lang w:val="en-GB"/>
        </w:rPr>
        <w:t>.java</w:t>
      </w:r>
      <w:r w:rsidR="00695E0F" w:rsidRPr="008A1D30">
        <w:rPr>
          <w:lang w:val="en-GB"/>
        </w:rPr>
        <w:t>,</w:t>
      </w:r>
    </w:p>
    <w:p w14:paraId="0CA76F8A" w14:textId="5FAB9DD1" w:rsidR="00BE1B98" w:rsidRPr="008A1D30" w:rsidRDefault="002C57CC" w:rsidP="00BE1B98">
      <w:pPr>
        <w:pStyle w:val="ListParagraph"/>
        <w:numPr>
          <w:ilvl w:val="0"/>
          <w:numId w:val="33"/>
        </w:numPr>
        <w:rPr>
          <w:lang w:val="en-GB"/>
        </w:rPr>
      </w:pPr>
      <w:r w:rsidRPr="008A1D30">
        <w:rPr>
          <w:lang w:val="en-GB"/>
        </w:rPr>
        <w:t xml:space="preserve">a test class </w:t>
      </w:r>
      <w:r w:rsidRPr="008A1D30">
        <w:rPr>
          <w:rFonts w:ascii="Courier New" w:hAnsi="Courier New" w:cs="Courier New"/>
          <w:lang w:val="en-GB"/>
        </w:rPr>
        <w:t>RegisterTest.java</w:t>
      </w:r>
      <w:r w:rsidRPr="008A1D30">
        <w:rPr>
          <w:lang w:val="en-GB"/>
        </w:rPr>
        <w:t>,</w:t>
      </w:r>
      <w:r w:rsidR="00BE1B98" w:rsidRPr="008A1D30">
        <w:rPr>
          <w:lang w:val="en-GB"/>
        </w:rPr>
        <w:t xml:space="preserve"> </w:t>
      </w:r>
    </w:p>
    <w:p w14:paraId="35B08624" w14:textId="1E3CC5B8" w:rsidR="00BE1B98" w:rsidRPr="008A1D30" w:rsidRDefault="002C57CC" w:rsidP="00BE1B98">
      <w:pPr>
        <w:pStyle w:val="ListParagraph"/>
        <w:numPr>
          <w:ilvl w:val="0"/>
          <w:numId w:val="33"/>
        </w:numPr>
        <w:rPr>
          <w:lang w:val="en-GB"/>
        </w:rPr>
      </w:pPr>
      <w:r w:rsidRPr="008A1D30">
        <w:rPr>
          <w:lang w:val="en-GB"/>
        </w:rPr>
        <w:t>the file</w:t>
      </w:r>
      <w:r w:rsidRPr="008A1D30">
        <w:rPr>
          <w:rFonts w:ascii="Courier New" w:hAnsi="Courier New" w:cs="Courier New"/>
          <w:lang w:val="en-GB"/>
        </w:rPr>
        <w:t xml:space="preserve"> jstl-1.2.jar</w:t>
      </w:r>
      <w:r w:rsidRPr="008A1D30">
        <w:rPr>
          <w:lang w:val="en-GB"/>
        </w:rPr>
        <w:t>,</w:t>
      </w:r>
    </w:p>
    <w:p w14:paraId="13079656" w14:textId="1A37B938" w:rsidR="002C57CC" w:rsidRPr="008A1D30" w:rsidRDefault="002C57CC" w:rsidP="002C57CC">
      <w:pPr>
        <w:pStyle w:val="ListParagraph"/>
        <w:numPr>
          <w:ilvl w:val="0"/>
          <w:numId w:val="33"/>
        </w:numPr>
        <w:rPr>
          <w:lang w:val="en-GB"/>
        </w:rPr>
      </w:pPr>
      <w:r w:rsidRPr="008A1D30">
        <w:rPr>
          <w:lang w:val="en-GB"/>
        </w:rPr>
        <w:t>stories describing the functionality you will have to implement.</w:t>
      </w:r>
    </w:p>
    <w:p w14:paraId="7A7CCAD2" w14:textId="77777777" w:rsidR="002C57CC" w:rsidRPr="008A1D30" w:rsidRDefault="002C57CC" w:rsidP="002C57CC">
      <w:pPr>
        <w:pStyle w:val="Heading1"/>
      </w:pPr>
      <w:r w:rsidRPr="008A1D30">
        <w:t>Preparation</w:t>
      </w:r>
    </w:p>
    <w:p w14:paraId="5D104B12" w14:textId="2FCFAAD0" w:rsidR="00F82E66" w:rsidRPr="008A1D30" w:rsidRDefault="009F6A25" w:rsidP="00A63528">
      <w:pPr>
        <w:pStyle w:val="Heading2"/>
        <w:rPr>
          <w:lang w:val="en-GB"/>
        </w:rPr>
      </w:pPr>
      <w:r>
        <w:rPr>
          <w:lang w:val="en-GB"/>
        </w:rPr>
        <w:t>Web</w:t>
      </w:r>
      <w:r w:rsidR="001A4EF1" w:rsidRPr="008A1D30">
        <w:rPr>
          <w:lang w:val="en-GB"/>
        </w:rPr>
        <w:t>-project</w:t>
      </w:r>
    </w:p>
    <w:p w14:paraId="217AF6A5" w14:textId="6AFF06CB" w:rsidR="009F6A25" w:rsidRPr="008A1D30" w:rsidRDefault="00F82E66" w:rsidP="009F6A25">
      <w:pPr>
        <w:pStyle w:val="ListParagraph"/>
        <w:numPr>
          <w:ilvl w:val="0"/>
          <w:numId w:val="29"/>
        </w:numPr>
        <w:rPr>
          <w:lang w:val="en-GB"/>
        </w:rPr>
      </w:pPr>
      <w:r w:rsidRPr="008A1D30">
        <w:rPr>
          <w:lang w:val="en-GB"/>
        </w:rPr>
        <w:t xml:space="preserve">Create a </w:t>
      </w:r>
      <w:r w:rsidRPr="008A1D30">
        <w:rPr>
          <w:i/>
          <w:lang w:val="en-GB"/>
        </w:rPr>
        <w:t>Dynamic Web Project</w:t>
      </w:r>
      <w:r w:rsidR="00FE5C01" w:rsidRPr="008A1D30">
        <w:rPr>
          <w:lang w:val="en-GB"/>
        </w:rPr>
        <w:t xml:space="preserve"> in Eclipse</w:t>
      </w:r>
      <w:r w:rsidR="009F6A25" w:rsidRPr="009F6A25">
        <w:rPr>
          <w:lang w:val="en-GB"/>
        </w:rPr>
        <w:t xml:space="preserve"> </w:t>
      </w:r>
    </w:p>
    <w:p w14:paraId="08363284" w14:textId="62B197F3" w:rsidR="00FE5C01" w:rsidRPr="00976E6B" w:rsidRDefault="009F6A25" w:rsidP="00976E6B">
      <w:pPr>
        <w:pStyle w:val="ListParagraph"/>
        <w:numPr>
          <w:ilvl w:val="0"/>
          <w:numId w:val="29"/>
        </w:numPr>
        <w:rPr>
          <w:lang w:val="en-GB"/>
        </w:rPr>
      </w:pPr>
      <w:r w:rsidRPr="008A1D30">
        <w:rPr>
          <w:lang w:val="en-GB"/>
        </w:rPr>
        <w:t xml:space="preserve">Create a </w:t>
      </w:r>
      <w:ins w:id="0" w:author="Mieke Kemme" w:date="2017-09-26T10:53:00Z">
        <w:r w:rsidR="00B81CF6">
          <w:rPr>
            <w:lang w:val="en-GB"/>
          </w:rPr>
          <w:t>package</w:t>
        </w:r>
        <w:r w:rsidR="00B81CF6" w:rsidRPr="008A1D30">
          <w:rPr>
            <w:lang w:val="en-GB"/>
          </w:rPr>
          <w:t xml:space="preserve"> </w:t>
        </w:r>
      </w:ins>
      <w:r w:rsidRPr="008A1D30">
        <w:rPr>
          <w:rFonts w:ascii="Courier New" w:hAnsi="Courier New" w:cs="Courier New"/>
          <w:lang w:val="en-GB"/>
        </w:rPr>
        <w:t>domain</w:t>
      </w:r>
      <w:r w:rsidR="00976E6B">
        <w:rPr>
          <w:lang w:val="en-GB"/>
        </w:rPr>
        <w:t xml:space="preserve"> and co</w:t>
      </w:r>
      <w:r w:rsidRPr="00976E6B">
        <w:rPr>
          <w:lang w:val="en-GB"/>
        </w:rPr>
        <w:t>py the given domain classes to this folder</w:t>
      </w:r>
    </w:p>
    <w:p w14:paraId="4349AE04" w14:textId="521F433B" w:rsidR="00037239" w:rsidRPr="003E4528" w:rsidRDefault="00037239" w:rsidP="00976E6B">
      <w:pPr>
        <w:pStyle w:val="ListParagraph"/>
        <w:numPr>
          <w:ilvl w:val="0"/>
          <w:numId w:val="29"/>
        </w:numPr>
        <w:rPr>
          <w:lang w:val="en-GB"/>
        </w:rPr>
      </w:pPr>
      <w:r w:rsidRPr="008A1D30">
        <w:rPr>
          <w:lang w:val="en-GB"/>
        </w:rPr>
        <w:t xml:space="preserve">Create a </w:t>
      </w:r>
      <w:ins w:id="1" w:author="Mieke Kemme" w:date="2017-09-26T10:53:00Z">
        <w:r w:rsidR="00B81CF6">
          <w:rPr>
            <w:lang w:val="en-GB"/>
          </w:rPr>
          <w:t>package</w:t>
        </w:r>
        <w:r w:rsidR="00B81CF6" w:rsidRPr="008A1D30">
          <w:rPr>
            <w:lang w:val="en-GB"/>
          </w:rPr>
          <w:t xml:space="preserve"> </w:t>
        </w:r>
      </w:ins>
      <w:proofErr w:type="spellStart"/>
      <w:r>
        <w:rPr>
          <w:rFonts w:ascii="Courier New" w:hAnsi="Courier New" w:cs="Courier New"/>
          <w:lang w:val="en-GB"/>
        </w:rPr>
        <w:t>db</w:t>
      </w:r>
      <w:proofErr w:type="spellEnd"/>
      <w:r w:rsidR="00976E6B" w:rsidRPr="00976E6B">
        <w:rPr>
          <w:lang w:val="en-GB"/>
        </w:rPr>
        <w:t xml:space="preserve"> and c</w:t>
      </w:r>
      <w:r w:rsidRPr="003E4528">
        <w:rPr>
          <w:lang w:val="en-GB"/>
        </w:rPr>
        <w:t xml:space="preserve">opy the given </w:t>
      </w:r>
      <w:proofErr w:type="spellStart"/>
      <w:r w:rsidR="00C45B21" w:rsidRPr="003E4528">
        <w:rPr>
          <w:lang w:val="en-GB"/>
        </w:rPr>
        <w:t>db</w:t>
      </w:r>
      <w:proofErr w:type="spellEnd"/>
      <w:r w:rsidRPr="003E4528">
        <w:rPr>
          <w:lang w:val="en-GB"/>
        </w:rPr>
        <w:t xml:space="preserve"> classes to this folder</w:t>
      </w:r>
    </w:p>
    <w:p w14:paraId="4D6A1617" w14:textId="77777777" w:rsidR="00976E6B" w:rsidRPr="00976E6B" w:rsidRDefault="00976E6B" w:rsidP="00976E6B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Copy the given web pages</w:t>
      </w:r>
      <w:r w:rsidRPr="00976E6B">
        <w:rPr>
          <w:lang w:val="en-GB"/>
        </w:rPr>
        <w:t xml:space="preserve"> </w:t>
      </w:r>
      <w:r w:rsidRPr="008A1D30">
        <w:rPr>
          <w:lang w:val="en-GB"/>
        </w:rPr>
        <w:t xml:space="preserve">the folder </w:t>
      </w:r>
      <w:proofErr w:type="spellStart"/>
      <w:r w:rsidRPr="008A1D30">
        <w:rPr>
          <w:rFonts w:ascii="Courier New" w:hAnsi="Courier New" w:cs="Courier New"/>
          <w:lang w:val="en-GB"/>
        </w:rPr>
        <w:t>Webcontent</w:t>
      </w:r>
      <w:proofErr w:type="spellEnd"/>
    </w:p>
    <w:p w14:paraId="323559D0" w14:textId="6FCF2414" w:rsidR="00976E6B" w:rsidRDefault="00976E6B" w:rsidP="00976E6B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Copy the given </w:t>
      </w:r>
      <w:r w:rsidRPr="00976E6B">
        <w:rPr>
          <w:rFonts w:ascii="Courier New" w:hAnsi="Courier New" w:cs="Courier New"/>
          <w:lang w:val="en-GB"/>
        </w:rPr>
        <w:t>web.xml</w:t>
      </w:r>
      <w:r>
        <w:rPr>
          <w:lang w:val="en-GB"/>
        </w:rPr>
        <w:t xml:space="preserve"> to the </w:t>
      </w:r>
      <w:r w:rsidRPr="008A1D30">
        <w:rPr>
          <w:lang w:val="en-GB"/>
        </w:rPr>
        <w:t xml:space="preserve">folder </w:t>
      </w:r>
      <w:proofErr w:type="spellStart"/>
      <w:r w:rsidRPr="008A1D30">
        <w:rPr>
          <w:rFonts w:ascii="Courier New" w:hAnsi="Courier New" w:cs="Courier New"/>
          <w:lang w:val="en-GB"/>
        </w:rPr>
        <w:t>Webcontent</w:t>
      </w:r>
      <w:proofErr w:type="spellEnd"/>
      <w:r w:rsidRPr="008A1D30">
        <w:rPr>
          <w:rFonts w:ascii="Courier New" w:hAnsi="Courier New" w:cs="Courier New"/>
          <w:lang w:val="en-GB"/>
        </w:rPr>
        <w:t>/WEB-INF</w:t>
      </w:r>
    </w:p>
    <w:p w14:paraId="7022C17A" w14:textId="223C95C5" w:rsidR="00F82E66" w:rsidRPr="008A1D30" w:rsidRDefault="00F82E66" w:rsidP="00FE5C01">
      <w:pPr>
        <w:pStyle w:val="ListParagraph"/>
        <w:numPr>
          <w:ilvl w:val="0"/>
          <w:numId w:val="29"/>
        </w:numPr>
        <w:rPr>
          <w:lang w:val="en-GB"/>
        </w:rPr>
      </w:pPr>
      <w:r w:rsidRPr="008A1D30">
        <w:rPr>
          <w:lang w:val="en-GB"/>
        </w:rPr>
        <w:t xml:space="preserve">In order to use JSP Actions, </w:t>
      </w:r>
      <w:r w:rsidR="005D4BEE" w:rsidRPr="008A1D30">
        <w:rPr>
          <w:lang w:val="en-GB"/>
        </w:rPr>
        <w:t xml:space="preserve">add the </w:t>
      </w:r>
      <w:r w:rsidRPr="008A1D30">
        <w:rPr>
          <w:lang w:val="en-GB"/>
        </w:rPr>
        <w:t xml:space="preserve">jar-file </w:t>
      </w:r>
      <w:r w:rsidRPr="008A1D30">
        <w:rPr>
          <w:rFonts w:ascii="Courier New" w:hAnsi="Courier New" w:cs="Courier New"/>
          <w:lang w:val="en-GB"/>
        </w:rPr>
        <w:t>jstl-1.2.jar</w:t>
      </w:r>
      <w:r w:rsidR="005D4BEE" w:rsidRPr="008A1D30">
        <w:rPr>
          <w:lang w:val="en-GB"/>
        </w:rPr>
        <w:t xml:space="preserve"> </w:t>
      </w:r>
      <w:r w:rsidRPr="008A1D30">
        <w:rPr>
          <w:lang w:val="en-GB"/>
        </w:rPr>
        <w:t xml:space="preserve">in the folder </w:t>
      </w:r>
      <w:proofErr w:type="spellStart"/>
      <w:r w:rsidRPr="008A1D30">
        <w:rPr>
          <w:rFonts w:ascii="Courier New" w:hAnsi="Courier New" w:cs="Courier New"/>
          <w:lang w:val="en-GB"/>
        </w:rPr>
        <w:t>Webcontent</w:t>
      </w:r>
      <w:proofErr w:type="spellEnd"/>
      <w:r w:rsidRPr="008A1D30">
        <w:rPr>
          <w:rFonts w:ascii="Courier New" w:hAnsi="Courier New" w:cs="Courier New"/>
          <w:lang w:val="en-GB"/>
        </w:rPr>
        <w:t>/WEB-INF/lib</w:t>
      </w:r>
      <w:r w:rsidRPr="008A1D30">
        <w:rPr>
          <w:lang w:val="en-GB"/>
        </w:rPr>
        <w:t xml:space="preserve">. </w:t>
      </w:r>
    </w:p>
    <w:p w14:paraId="45425065" w14:textId="02C184D5" w:rsidR="003E4528" w:rsidRDefault="005D4BEE" w:rsidP="003E4528">
      <w:pPr>
        <w:pStyle w:val="ListParagraph"/>
        <w:numPr>
          <w:ilvl w:val="0"/>
          <w:numId w:val="29"/>
        </w:numPr>
        <w:rPr>
          <w:lang w:val="en-GB"/>
        </w:rPr>
      </w:pPr>
      <w:r w:rsidRPr="008A1D30">
        <w:rPr>
          <w:lang w:val="en-GB"/>
        </w:rPr>
        <w:t xml:space="preserve">Create a </w:t>
      </w:r>
      <w:r w:rsidR="00FE5C01" w:rsidRPr="008A1D30">
        <w:rPr>
          <w:i/>
          <w:lang w:val="en-GB"/>
        </w:rPr>
        <w:t>Source</w:t>
      </w:r>
      <w:r w:rsidRPr="008A1D30">
        <w:rPr>
          <w:i/>
          <w:lang w:val="en-GB"/>
        </w:rPr>
        <w:t xml:space="preserve"> </w:t>
      </w:r>
      <w:r w:rsidR="00FE5C01" w:rsidRPr="008A1D30">
        <w:rPr>
          <w:i/>
          <w:lang w:val="en-GB"/>
        </w:rPr>
        <w:t>F</w:t>
      </w:r>
      <w:r w:rsidRPr="008A1D30">
        <w:rPr>
          <w:i/>
          <w:lang w:val="en-GB"/>
        </w:rPr>
        <w:t>older</w:t>
      </w:r>
      <w:r w:rsidRPr="008A1D30">
        <w:rPr>
          <w:lang w:val="en-GB"/>
        </w:rPr>
        <w:t xml:space="preserve"> </w:t>
      </w:r>
      <w:r w:rsidR="00FE5C01" w:rsidRPr="008A1D30">
        <w:rPr>
          <w:lang w:val="en-GB"/>
        </w:rPr>
        <w:t xml:space="preserve">with the name </w:t>
      </w:r>
      <w:r w:rsidRPr="008A1D30">
        <w:rPr>
          <w:rFonts w:ascii="Courier New" w:hAnsi="Courier New" w:cs="Courier New"/>
          <w:lang w:val="en-GB"/>
        </w:rPr>
        <w:t>test</w:t>
      </w:r>
      <w:r w:rsidRPr="008A1D30">
        <w:rPr>
          <w:lang w:val="en-GB"/>
        </w:rPr>
        <w:t xml:space="preserve"> </w:t>
      </w:r>
      <w:r w:rsidR="00FE5C01" w:rsidRPr="008A1D30">
        <w:rPr>
          <w:lang w:val="en-GB"/>
        </w:rPr>
        <w:t>and copy the test class</w:t>
      </w:r>
      <w:r w:rsidR="009F6A25">
        <w:rPr>
          <w:lang w:val="en-GB"/>
        </w:rPr>
        <w:t>es</w:t>
      </w:r>
      <w:r w:rsidR="00FE5C01" w:rsidRPr="008A1D30">
        <w:rPr>
          <w:lang w:val="en-GB"/>
        </w:rPr>
        <w:t xml:space="preserve"> to a package in this folder</w:t>
      </w:r>
    </w:p>
    <w:p w14:paraId="5511963A" w14:textId="54D23DE8" w:rsidR="003E4528" w:rsidRPr="003E4528" w:rsidRDefault="003E4528" w:rsidP="003E4528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Start the web application. You should see the home-page.</w:t>
      </w:r>
    </w:p>
    <w:p w14:paraId="202399D0" w14:textId="0FE155FF" w:rsidR="00802D22" w:rsidRPr="008A1D30" w:rsidRDefault="00283BC5" w:rsidP="00283BC5">
      <w:pPr>
        <w:pStyle w:val="Heading2"/>
        <w:rPr>
          <w:lang w:val="en-GB"/>
        </w:rPr>
      </w:pPr>
      <w:r w:rsidRPr="008A1D30">
        <w:rPr>
          <w:lang w:val="en-GB"/>
        </w:rPr>
        <w:t>Selenium</w:t>
      </w:r>
    </w:p>
    <w:p w14:paraId="50D2E785" w14:textId="310BE476" w:rsidR="00BB090F" w:rsidRPr="00CE0538" w:rsidRDefault="00BB090F" w:rsidP="00CE0538">
      <w:pPr>
        <w:pStyle w:val="ListParagraph"/>
        <w:numPr>
          <w:ilvl w:val="0"/>
          <w:numId w:val="15"/>
        </w:numPr>
        <w:rPr>
          <w:lang w:val="en-GB"/>
        </w:rPr>
      </w:pPr>
      <w:r w:rsidRPr="00CE0538">
        <w:rPr>
          <w:lang w:val="en-GB"/>
        </w:rPr>
        <w:t xml:space="preserve">Download </w:t>
      </w:r>
      <w:r w:rsidRPr="00C45B21">
        <w:rPr>
          <w:rFonts w:ascii="Courier New" w:hAnsi="Courier New" w:cs="Courier New"/>
          <w:lang w:val="en-GB"/>
        </w:rPr>
        <w:t>selenium-server-standalone-3.5.3</w:t>
      </w:r>
      <w:r w:rsidRPr="00CE0538">
        <w:rPr>
          <w:lang w:val="en-GB"/>
        </w:rPr>
        <w:t xml:space="preserve"> from </w:t>
      </w:r>
      <w:hyperlink r:id="rId5" w:history="1">
        <w:r w:rsidRPr="00CE0538">
          <w:rPr>
            <w:rStyle w:val="Hyperlink"/>
            <w:lang w:val="en-GB"/>
          </w:rPr>
          <w:t>http://www.seleniumhq.org/download/</w:t>
        </w:r>
      </w:hyperlink>
    </w:p>
    <w:p w14:paraId="51AB4801" w14:textId="345523BC" w:rsidR="00BB090F" w:rsidRPr="00CE0538" w:rsidRDefault="00BB090F" w:rsidP="00CE0538">
      <w:pPr>
        <w:pStyle w:val="ListParagraph"/>
        <w:numPr>
          <w:ilvl w:val="0"/>
          <w:numId w:val="15"/>
        </w:numPr>
        <w:rPr>
          <w:lang w:val="en-GB"/>
        </w:rPr>
      </w:pPr>
      <w:r w:rsidRPr="00CE0538">
        <w:rPr>
          <w:lang w:val="en-GB"/>
        </w:rPr>
        <w:t xml:space="preserve">Add this </w:t>
      </w:r>
      <w:r w:rsidR="00695E0F" w:rsidRPr="00CE0538">
        <w:rPr>
          <w:lang w:val="en-GB"/>
        </w:rPr>
        <w:t>jar to</w:t>
      </w:r>
      <w:r w:rsidRPr="00CE0538">
        <w:rPr>
          <w:lang w:val="en-GB"/>
        </w:rPr>
        <w:t xml:space="preserve"> the Build Path as “</w:t>
      </w:r>
      <w:r w:rsidRPr="00C45B21">
        <w:rPr>
          <w:i/>
          <w:lang w:val="en-GB"/>
        </w:rPr>
        <w:t>External jar</w:t>
      </w:r>
      <w:r w:rsidRPr="00CE0538">
        <w:rPr>
          <w:lang w:val="en-GB"/>
        </w:rPr>
        <w:t>”.</w:t>
      </w:r>
    </w:p>
    <w:p w14:paraId="32F6311F" w14:textId="58840FDB" w:rsidR="00BB090F" w:rsidRPr="00CE0538" w:rsidRDefault="00BB090F" w:rsidP="00CE0538">
      <w:pPr>
        <w:pStyle w:val="ListParagraph"/>
        <w:numPr>
          <w:ilvl w:val="0"/>
          <w:numId w:val="15"/>
        </w:numPr>
        <w:rPr>
          <w:lang w:val="en-GB"/>
        </w:rPr>
      </w:pPr>
      <w:r w:rsidRPr="00CE0538">
        <w:rPr>
          <w:lang w:val="en-GB"/>
        </w:rPr>
        <w:t xml:space="preserve">Download </w:t>
      </w:r>
      <w:proofErr w:type="spellStart"/>
      <w:r w:rsidRPr="00CE0538">
        <w:rPr>
          <w:lang w:val="en-GB"/>
        </w:rPr>
        <w:t>chromedriver</w:t>
      </w:r>
      <w:proofErr w:type="spellEnd"/>
      <w:r w:rsidRPr="00CE0538">
        <w:rPr>
          <w:lang w:val="en-GB"/>
        </w:rPr>
        <w:t xml:space="preserve"> (</w:t>
      </w:r>
      <w:bookmarkStart w:id="2" w:name="_GoBack"/>
      <w:r w:rsidR="00F07E0C">
        <w:fldChar w:fldCharType="begin"/>
      </w:r>
      <w:r w:rsidR="00F07E0C" w:rsidRPr="00F07E0C">
        <w:rPr>
          <w:lang w:val="en-GB"/>
        </w:rPr>
        <w:instrText xml:space="preserve"> HYPERLINK "https://sites.google.com/a/chromium.org/chromedriver" </w:instrText>
      </w:r>
      <w:r w:rsidR="00F07E0C">
        <w:fldChar w:fldCharType="separate"/>
      </w:r>
      <w:r w:rsidR="00A57BDE">
        <w:rPr>
          <w:rStyle w:val="Hyperlink"/>
          <w:lang w:val="en-GB"/>
        </w:rPr>
        <w:t>https://sites.google.com/a/chromium.org/chromedriver</w:t>
      </w:r>
      <w:r w:rsidR="00F07E0C">
        <w:rPr>
          <w:rStyle w:val="Hyperlink"/>
          <w:lang w:val="en-GB"/>
        </w:rPr>
        <w:fldChar w:fldCharType="end"/>
      </w:r>
      <w:bookmarkEnd w:id="2"/>
      <w:r w:rsidR="00A57BDE">
        <w:rPr>
          <w:lang w:val="en-GB"/>
        </w:rPr>
        <w:t>).</w:t>
      </w:r>
      <w:r w:rsidRPr="00CE0538">
        <w:rPr>
          <w:lang w:val="en-GB"/>
        </w:rPr>
        <w:t xml:space="preserve"> Save it to</w:t>
      </w:r>
      <w:r w:rsidR="008A1D30" w:rsidRPr="00CE0538">
        <w:rPr>
          <w:lang w:val="en-GB"/>
        </w:rPr>
        <w:t xml:space="preserve"> </w:t>
      </w:r>
      <w:r w:rsidR="009F6A25">
        <w:rPr>
          <w:lang w:val="en-GB"/>
        </w:rPr>
        <w:t>your computer</w:t>
      </w:r>
      <w:r w:rsidRPr="00CE0538">
        <w:rPr>
          <w:lang w:val="en-GB"/>
        </w:rPr>
        <w:t>.</w:t>
      </w:r>
    </w:p>
    <w:p w14:paraId="5A4FBAB1" w14:textId="0FBDEF10" w:rsidR="00BB090F" w:rsidRPr="00CE0538" w:rsidRDefault="00695E0F" w:rsidP="00CE0538">
      <w:pPr>
        <w:pStyle w:val="ListParagraph"/>
        <w:numPr>
          <w:ilvl w:val="0"/>
          <w:numId w:val="15"/>
        </w:numPr>
        <w:rPr>
          <w:lang w:val="en-GB"/>
        </w:rPr>
      </w:pPr>
      <w:r w:rsidRPr="00CE0538">
        <w:rPr>
          <w:lang w:val="en-GB"/>
        </w:rPr>
        <w:t>Adapt</w:t>
      </w:r>
      <w:r w:rsidR="00BB090F" w:rsidRPr="00CE0538">
        <w:rPr>
          <w:lang w:val="en-GB"/>
        </w:rPr>
        <w:t xml:space="preserve"> </w:t>
      </w:r>
      <w:r w:rsidRPr="00CE0538">
        <w:rPr>
          <w:lang w:val="en-GB"/>
        </w:rPr>
        <w:t xml:space="preserve">the test </w:t>
      </w:r>
      <w:proofErr w:type="spellStart"/>
      <w:r w:rsidRPr="00C45B21">
        <w:rPr>
          <w:rFonts w:ascii="Courier New" w:hAnsi="Courier New" w:cs="Courier New"/>
          <w:lang w:val="en-GB"/>
        </w:rPr>
        <w:t>SeleniumWorksWellTest</w:t>
      </w:r>
      <w:proofErr w:type="spellEnd"/>
      <w:r w:rsidRPr="00CE0538">
        <w:rPr>
          <w:lang w:val="en-GB"/>
        </w:rPr>
        <w:t xml:space="preserve"> </w:t>
      </w:r>
      <w:proofErr w:type="spellStart"/>
      <w:r w:rsidRPr="00CE0538">
        <w:rPr>
          <w:lang w:val="en-GB"/>
        </w:rPr>
        <w:t>untill</w:t>
      </w:r>
      <w:proofErr w:type="spellEnd"/>
      <w:r w:rsidRPr="00CE0538">
        <w:rPr>
          <w:lang w:val="en-GB"/>
        </w:rPr>
        <w:t xml:space="preserve"> it runs. Take care of links to </w:t>
      </w:r>
      <w:proofErr w:type="spellStart"/>
      <w:r w:rsidRPr="00CE0538">
        <w:rPr>
          <w:lang w:val="en-GB"/>
        </w:rPr>
        <w:t>chromedriver</w:t>
      </w:r>
      <w:proofErr w:type="spellEnd"/>
      <w:r w:rsidRPr="00CE0538">
        <w:rPr>
          <w:lang w:val="en-GB"/>
        </w:rPr>
        <w:t xml:space="preserve">, selenium and </w:t>
      </w:r>
      <w:proofErr w:type="spellStart"/>
      <w:r w:rsidRPr="00CE0538">
        <w:rPr>
          <w:lang w:val="en-GB"/>
        </w:rPr>
        <w:t>junit</w:t>
      </w:r>
      <w:proofErr w:type="spellEnd"/>
      <w:r w:rsidRPr="00CE0538">
        <w:rPr>
          <w:lang w:val="en-GB"/>
        </w:rPr>
        <w:t>, etc.</w:t>
      </w:r>
    </w:p>
    <w:p w14:paraId="2C067C75" w14:textId="77777777" w:rsidR="00283BC5" w:rsidRPr="008A1D30" w:rsidRDefault="00283BC5" w:rsidP="00802D22">
      <w:pPr>
        <w:rPr>
          <w:lang w:val="en-GB"/>
        </w:rPr>
      </w:pPr>
    </w:p>
    <w:p w14:paraId="42B1F1D9" w14:textId="0EECE365" w:rsidR="003E1B70" w:rsidRPr="008A1D30" w:rsidRDefault="005D4BEE" w:rsidP="00CE75C2">
      <w:pPr>
        <w:pStyle w:val="Heading1"/>
        <w:rPr>
          <w:color w:val="FF0000"/>
        </w:rPr>
      </w:pPr>
      <w:r w:rsidRPr="008A1D30">
        <w:lastRenderedPageBreak/>
        <w:t>Person</w:t>
      </w:r>
      <w:r w:rsidR="00D65A00" w:rsidRPr="008A1D30">
        <w:t>s</w:t>
      </w:r>
      <w:r w:rsidRPr="008A1D30">
        <w:t xml:space="preserve"> </w:t>
      </w:r>
      <w:r w:rsidR="00A63528" w:rsidRPr="008A1D30">
        <w:rPr>
          <w:color w:val="FF0000"/>
        </w:rPr>
        <w:t>–</w:t>
      </w:r>
      <w:r w:rsidR="00A63528" w:rsidRPr="008A1D30">
        <w:t xml:space="preserve"> </w:t>
      </w:r>
      <w:r w:rsidR="00A63528" w:rsidRPr="008A1D30">
        <w:rPr>
          <w:color w:val="FF0000"/>
        </w:rPr>
        <w:t>Very High Priority</w:t>
      </w:r>
    </w:p>
    <w:p w14:paraId="72C2BB13" w14:textId="2BBABFA0" w:rsidR="001A4EF1" w:rsidRPr="008A1D30" w:rsidRDefault="001A4EF1" w:rsidP="001A4EF1">
      <w:pPr>
        <w:rPr>
          <w:lang w:val="en-GB"/>
        </w:rPr>
      </w:pPr>
      <w:r w:rsidRPr="008A1D30">
        <w:rPr>
          <w:lang w:val="en-GB"/>
        </w:rPr>
        <w:t>Implement the stories:</w:t>
      </w:r>
    </w:p>
    <w:p w14:paraId="68A5CEE2" w14:textId="77777777" w:rsidR="00CE75C2" w:rsidRPr="008A1D30" w:rsidRDefault="00CE75C2" w:rsidP="00CE75C2">
      <w:pPr>
        <w:pStyle w:val="ListParagraph"/>
        <w:numPr>
          <w:ilvl w:val="0"/>
          <w:numId w:val="30"/>
        </w:numPr>
        <w:rPr>
          <w:lang w:val="en-GB"/>
        </w:rPr>
      </w:pPr>
      <w:r w:rsidRPr="008A1D30">
        <w:rPr>
          <w:lang w:val="en-GB"/>
        </w:rPr>
        <w:t>StoryW01_PersonOverview</w:t>
      </w:r>
    </w:p>
    <w:p w14:paraId="7521F1AD" w14:textId="398F8151" w:rsidR="00A63528" w:rsidRPr="008A1D30" w:rsidRDefault="00CE75C2" w:rsidP="00A63528">
      <w:pPr>
        <w:pStyle w:val="ListParagraph"/>
        <w:numPr>
          <w:ilvl w:val="0"/>
          <w:numId w:val="30"/>
        </w:numPr>
        <w:rPr>
          <w:lang w:val="en-GB"/>
        </w:rPr>
      </w:pPr>
      <w:r w:rsidRPr="008A1D30">
        <w:rPr>
          <w:lang w:val="en-GB"/>
        </w:rPr>
        <w:t>StoryW02_Register</w:t>
      </w:r>
    </w:p>
    <w:p w14:paraId="61D95B2B" w14:textId="0F18475C" w:rsidR="005D4BEE" w:rsidRPr="008A1D30" w:rsidRDefault="005D4BEE" w:rsidP="005D4BEE">
      <w:pPr>
        <w:pStyle w:val="Heading1"/>
        <w:rPr>
          <w:color w:val="FF0000"/>
        </w:rPr>
      </w:pPr>
      <w:r w:rsidRPr="008A1D30">
        <w:t>Product</w:t>
      </w:r>
      <w:r w:rsidR="00D65A00" w:rsidRPr="008A1D30">
        <w:t>s</w:t>
      </w:r>
      <w:r w:rsidR="00A63528" w:rsidRPr="008A1D30">
        <w:t xml:space="preserve"> </w:t>
      </w:r>
      <w:r w:rsidR="00A63528" w:rsidRPr="008A1D30">
        <w:rPr>
          <w:color w:val="FF0000"/>
        </w:rPr>
        <w:t>–</w:t>
      </w:r>
      <w:r w:rsidR="00A63528" w:rsidRPr="008A1D30">
        <w:t xml:space="preserve"> </w:t>
      </w:r>
      <w:r w:rsidR="00A63528" w:rsidRPr="008A1D30">
        <w:rPr>
          <w:color w:val="FF0000"/>
        </w:rPr>
        <w:t>Very High Priority</w:t>
      </w:r>
    </w:p>
    <w:p w14:paraId="17673701" w14:textId="4309AEF0" w:rsidR="00CE75C2" w:rsidRPr="008A1D30" w:rsidRDefault="00CE75C2" w:rsidP="00CE75C2">
      <w:pPr>
        <w:rPr>
          <w:lang w:val="en-GB"/>
        </w:rPr>
      </w:pPr>
      <w:r w:rsidRPr="008A1D30">
        <w:rPr>
          <w:lang w:val="en-GB"/>
        </w:rPr>
        <w:t>Implement the story:</w:t>
      </w:r>
    </w:p>
    <w:p w14:paraId="2C019E96" w14:textId="283FB822" w:rsidR="00A63528" w:rsidRPr="008A1D30" w:rsidRDefault="00CE75C2" w:rsidP="001043A2">
      <w:pPr>
        <w:pStyle w:val="ListParagraph"/>
        <w:numPr>
          <w:ilvl w:val="0"/>
          <w:numId w:val="30"/>
        </w:numPr>
        <w:rPr>
          <w:lang w:val="en-GB"/>
        </w:rPr>
      </w:pPr>
      <w:r w:rsidRPr="008A1D30">
        <w:rPr>
          <w:lang w:val="en-GB"/>
        </w:rPr>
        <w:t>StoryW03_ProductOverview</w:t>
      </w:r>
    </w:p>
    <w:p w14:paraId="0D3A4B08" w14:textId="317647AD" w:rsidR="00A63528" w:rsidRPr="008A1D30" w:rsidRDefault="00A63528" w:rsidP="00A63528">
      <w:pPr>
        <w:pStyle w:val="Heading1"/>
        <w:rPr>
          <w:color w:val="F79646" w:themeColor="accent6"/>
        </w:rPr>
      </w:pPr>
      <w:r w:rsidRPr="008A1D30">
        <w:t>Product</w:t>
      </w:r>
      <w:r w:rsidR="00D65A00" w:rsidRPr="008A1D30">
        <w:t>s</w:t>
      </w:r>
      <w:r w:rsidRPr="008A1D30">
        <w:t xml:space="preserve"> </w:t>
      </w:r>
      <w:r w:rsidRPr="008A1D30">
        <w:rPr>
          <w:color w:val="F79646" w:themeColor="accent6"/>
        </w:rPr>
        <w:t>– High Priority</w:t>
      </w:r>
    </w:p>
    <w:p w14:paraId="2F87C77F" w14:textId="55722F42" w:rsidR="00CE75C2" w:rsidRPr="008A1D30" w:rsidRDefault="00CE75C2" w:rsidP="00CE75C2">
      <w:pPr>
        <w:pStyle w:val="ListParagraph"/>
        <w:numPr>
          <w:ilvl w:val="0"/>
          <w:numId w:val="30"/>
        </w:numPr>
        <w:rPr>
          <w:lang w:val="en-GB"/>
        </w:rPr>
      </w:pPr>
      <w:r w:rsidRPr="008A1D30">
        <w:rPr>
          <w:lang w:val="en-GB"/>
        </w:rPr>
        <w:t>StoryW04_AddProduct</w:t>
      </w:r>
    </w:p>
    <w:p w14:paraId="084FAF53" w14:textId="5F57EBB4" w:rsidR="00A63528" w:rsidRPr="008A1D30" w:rsidRDefault="00CE75C2" w:rsidP="00A63528">
      <w:pPr>
        <w:pStyle w:val="ListParagraph"/>
        <w:numPr>
          <w:ilvl w:val="0"/>
          <w:numId w:val="30"/>
        </w:numPr>
        <w:rPr>
          <w:lang w:val="en-GB"/>
        </w:rPr>
      </w:pPr>
      <w:r w:rsidRPr="008A1D30">
        <w:rPr>
          <w:lang w:val="en-GB"/>
        </w:rPr>
        <w:t>StoryW05_UpdateProduct</w:t>
      </w:r>
    </w:p>
    <w:p w14:paraId="195D591B" w14:textId="21A8749E" w:rsidR="00A63528" w:rsidRPr="008A1D30" w:rsidRDefault="00A63528" w:rsidP="00A63528">
      <w:pPr>
        <w:pStyle w:val="Heading1"/>
        <w:rPr>
          <w:color w:val="F79646" w:themeColor="accent6"/>
        </w:rPr>
      </w:pPr>
      <w:r w:rsidRPr="008A1D30">
        <w:t>Product</w:t>
      </w:r>
      <w:r w:rsidR="00D65A00" w:rsidRPr="008A1D30">
        <w:t>s</w:t>
      </w:r>
      <w:r w:rsidRPr="008A1D30">
        <w:t xml:space="preserve"> </w:t>
      </w:r>
      <w:r w:rsidRPr="008A1D30">
        <w:rPr>
          <w:color w:val="4BACC6" w:themeColor="accent5"/>
        </w:rPr>
        <w:t>– Medium Priority</w:t>
      </w:r>
    </w:p>
    <w:p w14:paraId="072108DA" w14:textId="2B32A3C8" w:rsidR="00A63528" w:rsidRPr="008A1D30" w:rsidRDefault="0014285D" w:rsidP="00A63528">
      <w:pPr>
        <w:pStyle w:val="ListParagraph"/>
        <w:numPr>
          <w:ilvl w:val="0"/>
          <w:numId w:val="30"/>
        </w:numPr>
        <w:rPr>
          <w:lang w:val="en-GB"/>
        </w:rPr>
      </w:pPr>
      <w:r w:rsidRPr="008A1D30">
        <w:rPr>
          <w:lang w:val="en-GB"/>
        </w:rPr>
        <w:t>StoryW06_DeleteProduct</w:t>
      </w:r>
    </w:p>
    <w:p w14:paraId="632CEF04" w14:textId="568E90C9" w:rsidR="00A63528" w:rsidRPr="008A1D30" w:rsidRDefault="00A63528" w:rsidP="00A63528">
      <w:pPr>
        <w:pStyle w:val="Heading1"/>
        <w:rPr>
          <w:color w:val="F79646" w:themeColor="accent6"/>
        </w:rPr>
      </w:pPr>
      <w:r w:rsidRPr="008A1D30">
        <w:t>Person</w:t>
      </w:r>
      <w:r w:rsidR="00D65A00" w:rsidRPr="008A1D30">
        <w:t>s</w:t>
      </w:r>
      <w:r w:rsidRPr="008A1D30">
        <w:t xml:space="preserve"> </w:t>
      </w:r>
      <w:r w:rsidRPr="008A1D30">
        <w:rPr>
          <w:color w:val="4BACC6" w:themeColor="accent5"/>
        </w:rPr>
        <w:t>– Medium Priority</w:t>
      </w:r>
    </w:p>
    <w:p w14:paraId="4F92A9C6" w14:textId="0E780AB5" w:rsidR="0014285D" w:rsidRPr="008A1D30" w:rsidRDefault="0014285D" w:rsidP="0014285D">
      <w:pPr>
        <w:pStyle w:val="ListParagraph"/>
        <w:numPr>
          <w:ilvl w:val="0"/>
          <w:numId w:val="30"/>
        </w:numPr>
        <w:rPr>
          <w:lang w:val="en-GB"/>
        </w:rPr>
      </w:pPr>
      <w:r w:rsidRPr="008A1D30">
        <w:rPr>
          <w:lang w:val="en-GB"/>
        </w:rPr>
        <w:t>StoryW07_DeletePerson</w:t>
      </w:r>
    </w:p>
    <w:p w14:paraId="25303475" w14:textId="029254DA" w:rsidR="007916A4" w:rsidRPr="008A1D30" w:rsidRDefault="007916A4" w:rsidP="001043A2">
      <w:pPr>
        <w:rPr>
          <w:lang w:val="en-GB"/>
        </w:rPr>
      </w:pPr>
    </w:p>
    <w:sectPr w:rsidR="007916A4" w:rsidRPr="008A1D30" w:rsidSect="002B61D5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4AD0"/>
    <w:multiLevelType w:val="hybridMultilevel"/>
    <w:tmpl w:val="C42A1C7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53924"/>
    <w:multiLevelType w:val="hybridMultilevel"/>
    <w:tmpl w:val="2AA0B33E"/>
    <w:lvl w:ilvl="0" w:tplc="16447E0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45881"/>
    <w:multiLevelType w:val="hybridMultilevel"/>
    <w:tmpl w:val="224AF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985CA4"/>
    <w:multiLevelType w:val="hybridMultilevel"/>
    <w:tmpl w:val="9CEA3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374E4"/>
    <w:multiLevelType w:val="hybridMultilevel"/>
    <w:tmpl w:val="56BE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E3A81"/>
    <w:multiLevelType w:val="hybridMultilevel"/>
    <w:tmpl w:val="6C6E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617F4"/>
    <w:multiLevelType w:val="hybridMultilevel"/>
    <w:tmpl w:val="739A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46063"/>
    <w:multiLevelType w:val="hybridMultilevel"/>
    <w:tmpl w:val="270424F2"/>
    <w:lvl w:ilvl="0" w:tplc="89EA79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5478D"/>
    <w:multiLevelType w:val="hybridMultilevel"/>
    <w:tmpl w:val="54501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2F104A"/>
    <w:multiLevelType w:val="hybridMultilevel"/>
    <w:tmpl w:val="27D0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E5D3E"/>
    <w:multiLevelType w:val="hybridMultilevel"/>
    <w:tmpl w:val="115C67C2"/>
    <w:lvl w:ilvl="0" w:tplc="1AB4B47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93369"/>
    <w:multiLevelType w:val="hybridMultilevel"/>
    <w:tmpl w:val="0F884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ED590C"/>
    <w:multiLevelType w:val="hybridMultilevel"/>
    <w:tmpl w:val="31168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20469"/>
    <w:multiLevelType w:val="hybridMultilevel"/>
    <w:tmpl w:val="31168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118D6"/>
    <w:multiLevelType w:val="hybridMultilevel"/>
    <w:tmpl w:val="000E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262B5A"/>
    <w:multiLevelType w:val="hybridMultilevel"/>
    <w:tmpl w:val="0376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91617"/>
    <w:multiLevelType w:val="hybridMultilevel"/>
    <w:tmpl w:val="50B001C8"/>
    <w:lvl w:ilvl="0" w:tplc="C9D8F7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B5AAB"/>
    <w:multiLevelType w:val="hybridMultilevel"/>
    <w:tmpl w:val="19DA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038ED"/>
    <w:multiLevelType w:val="hybridMultilevel"/>
    <w:tmpl w:val="B6F2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08339A"/>
    <w:multiLevelType w:val="hybridMultilevel"/>
    <w:tmpl w:val="DB90A02A"/>
    <w:lvl w:ilvl="0" w:tplc="C9D8F7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46E9A"/>
    <w:multiLevelType w:val="hybridMultilevel"/>
    <w:tmpl w:val="96581FAA"/>
    <w:lvl w:ilvl="0" w:tplc="9C46BE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5A751A"/>
    <w:multiLevelType w:val="hybridMultilevel"/>
    <w:tmpl w:val="88AA7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0C512B"/>
    <w:multiLevelType w:val="hybridMultilevel"/>
    <w:tmpl w:val="6444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721D5"/>
    <w:multiLevelType w:val="hybridMultilevel"/>
    <w:tmpl w:val="31168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834C38"/>
    <w:multiLevelType w:val="hybridMultilevel"/>
    <w:tmpl w:val="8F1A4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7D4BED"/>
    <w:multiLevelType w:val="hybridMultilevel"/>
    <w:tmpl w:val="2634DC9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>
    <w:nsid w:val="50D77C4A"/>
    <w:multiLevelType w:val="hybridMultilevel"/>
    <w:tmpl w:val="FEA6B21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24F78"/>
    <w:multiLevelType w:val="hybridMultilevel"/>
    <w:tmpl w:val="ED429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1F5CF7"/>
    <w:multiLevelType w:val="hybridMultilevel"/>
    <w:tmpl w:val="0E7E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181706"/>
    <w:multiLevelType w:val="hybridMultilevel"/>
    <w:tmpl w:val="FFA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6160E0"/>
    <w:multiLevelType w:val="hybridMultilevel"/>
    <w:tmpl w:val="BE9AB32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C83949"/>
    <w:multiLevelType w:val="hybridMultilevel"/>
    <w:tmpl w:val="ADBA5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AAB4FA2"/>
    <w:multiLevelType w:val="hybridMultilevel"/>
    <w:tmpl w:val="62AA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30"/>
  </w:num>
  <w:num w:numId="5">
    <w:abstractNumId w:val="5"/>
  </w:num>
  <w:num w:numId="6">
    <w:abstractNumId w:val="26"/>
  </w:num>
  <w:num w:numId="7">
    <w:abstractNumId w:val="14"/>
  </w:num>
  <w:num w:numId="8">
    <w:abstractNumId w:val="17"/>
  </w:num>
  <w:num w:numId="9">
    <w:abstractNumId w:val="24"/>
  </w:num>
  <w:num w:numId="10">
    <w:abstractNumId w:val="4"/>
  </w:num>
  <w:num w:numId="11">
    <w:abstractNumId w:val="27"/>
  </w:num>
  <w:num w:numId="12">
    <w:abstractNumId w:val="32"/>
  </w:num>
  <w:num w:numId="13">
    <w:abstractNumId w:val="21"/>
  </w:num>
  <w:num w:numId="14">
    <w:abstractNumId w:val="25"/>
  </w:num>
  <w:num w:numId="15">
    <w:abstractNumId w:val="0"/>
  </w:num>
  <w:num w:numId="16">
    <w:abstractNumId w:val="22"/>
  </w:num>
  <w:num w:numId="17">
    <w:abstractNumId w:val="20"/>
  </w:num>
  <w:num w:numId="18">
    <w:abstractNumId w:val="6"/>
  </w:num>
  <w:num w:numId="19">
    <w:abstractNumId w:val="11"/>
  </w:num>
  <w:num w:numId="20">
    <w:abstractNumId w:val="2"/>
  </w:num>
  <w:num w:numId="21">
    <w:abstractNumId w:val="31"/>
  </w:num>
  <w:num w:numId="22">
    <w:abstractNumId w:val="1"/>
  </w:num>
  <w:num w:numId="23">
    <w:abstractNumId w:val="8"/>
  </w:num>
  <w:num w:numId="24">
    <w:abstractNumId w:val="29"/>
  </w:num>
  <w:num w:numId="25">
    <w:abstractNumId w:val="28"/>
  </w:num>
  <w:num w:numId="26">
    <w:abstractNumId w:val="9"/>
  </w:num>
  <w:num w:numId="27">
    <w:abstractNumId w:val="18"/>
  </w:num>
  <w:num w:numId="28">
    <w:abstractNumId w:val="15"/>
  </w:num>
  <w:num w:numId="29">
    <w:abstractNumId w:val="10"/>
  </w:num>
  <w:num w:numId="30">
    <w:abstractNumId w:val="13"/>
  </w:num>
  <w:num w:numId="31">
    <w:abstractNumId w:val="12"/>
  </w:num>
  <w:num w:numId="32">
    <w:abstractNumId w:val="23"/>
  </w:num>
  <w:num w:numId="33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eke Kemme">
    <w15:presenceInfo w15:providerId="None" w15:userId="Mieke Kem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nl-NL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proofState w:spelling="clean" w:grammar="clean"/>
  <w:doNotTrackMove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941BA0"/>
    <w:rsid w:val="00011C1C"/>
    <w:rsid w:val="00014803"/>
    <w:rsid w:val="0001498D"/>
    <w:rsid w:val="000173B4"/>
    <w:rsid w:val="00024121"/>
    <w:rsid w:val="00037239"/>
    <w:rsid w:val="0004118F"/>
    <w:rsid w:val="00044F57"/>
    <w:rsid w:val="000547BE"/>
    <w:rsid w:val="000829E1"/>
    <w:rsid w:val="000906C5"/>
    <w:rsid w:val="0009149D"/>
    <w:rsid w:val="000A0E7E"/>
    <w:rsid w:val="000A50A4"/>
    <w:rsid w:val="000C5CCA"/>
    <w:rsid w:val="000D015E"/>
    <w:rsid w:val="000F722D"/>
    <w:rsid w:val="001043A2"/>
    <w:rsid w:val="0010696E"/>
    <w:rsid w:val="00110240"/>
    <w:rsid w:val="0013399E"/>
    <w:rsid w:val="00135EE2"/>
    <w:rsid w:val="00140F26"/>
    <w:rsid w:val="0014285D"/>
    <w:rsid w:val="001436D9"/>
    <w:rsid w:val="0015113B"/>
    <w:rsid w:val="00152161"/>
    <w:rsid w:val="001533C9"/>
    <w:rsid w:val="001723CE"/>
    <w:rsid w:val="00195CDF"/>
    <w:rsid w:val="001A39DA"/>
    <w:rsid w:val="001A42CF"/>
    <w:rsid w:val="001A4EF1"/>
    <w:rsid w:val="001A4FC2"/>
    <w:rsid w:val="001C0BE0"/>
    <w:rsid w:val="001E0FDD"/>
    <w:rsid w:val="001E272E"/>
    <w:rsid w:val="001F5B75"/>
    <w:rsid w:val="002043C6"/>
    <w:rsid w:val="00206338"/>
    <w:rsid w:val="00213F34"/>
    <w:rsid w:val="00214094"/>
    <w:rsid w:val="00217A86"/>
    <w:rsid w:val="00221423"/>
    <w:rsid w:val="002219B7"/>
    <w:rsid w:val="00221D7B"/>
    <w:rsid w:val="00237893"/>
    <w:rsid w:val="00244FFC"/>
    <w:rsid w:val="00252A26"/>
    <w:rsid w:val="00257A79"/>
    <w:rsid w:val="00260DE2"/>
    <w:rsid w:val="002655F8"/>
    <w:rsid w:val="0026702F"/>
    <w:rsid w:val="002819BD"/>
    <w:rsid w:val="00283BC5"/>
    <w:rsid w:val="00291329"/>
    <w:rsid w:val="002B185E"/>
    <w:rsid w:val="002B4595"/>
    <w:rsid w:val="002B5AB8"/>
    <w:rsid w:val="002B61D5"/>
    <w:rsid w:val="002C457C"/>
    <w:rsid w:val="002C57CC"/>
    <w:rsid w:val="002C66FA"/>
    <w:rsid w:val="002D531D"/>
    <w:rsid w:val="002D707B"/>
    <w:rsid w:val="002E3FC3"/>
    <w:rsid w:val="002F6C5A"/>
    <w:rsid w:val="003114FC"/>
    <w:rsid w:val="00343996"/>
    <w:rsid w:val="00367E0F"/>
    <w:rsid w:val="00367EA8"/>
    <w:rsid w:val="00377B6B"/>
    <w:rsid w:val="003A7626"/>
    <w:rsid w:val="003B4199"/>
    <w:rsid w:val="003D5AE0"/>
    <w:rsid w:val="003E1B70"/>
    <w:rsid w:val="003E4528"/>
    <w:rsid w:val="003E4DFD"/>
    <w:rsid w:val="003E53D2"/>
    <w:rsid w:val="003F051E"/>
    <w:rsid w:val="00405EE9"/>
    <w:rsid w:val="00412FE5"/>
    <w:rsid w:val="004373B6"/>
    <w:rsid w:val="00444E10"/>
    <w:rsid w:val="00451454"/>
    <w:rsid w:val="00463BFA"/>
    <w:rsid w:val="00480C91"/>
    <w:rsid w:val="00483072"/>
    <w:rsid w:val="00484D9C"/>
    <w:rsid w:val="004919E7"/>
    <w:rsid w:val="004A109A"/>
    <w:rsid w:val="004A3A90"/>
    <w:rsid w:val="004C7043"/>
    <w:rsid w:val="004D380D"/>
    <w:rsid w:val="0050206C"/>
    <w:rsid w:val="005171BF"/>
    <w:rsid w:val="0052689A"/>
    <w:rsid w:val="00540039"/>
    <w:rsid w:val="00544A7B"/>
    <w:rsid w:val="00546C36"/>
    <w:rsid w:val="00561FAF"/>
    <w:rsid w:val="00565D70"/>
    <w:rsid w:val="005A66F0"/>
    <w:rsid w:val="005C7FD1"/>
    <w:rsid w:val="005D4BEE"/>
    <w:rsid w:val="005E25D1"/>
    <w:rsid w:val="005F1261"/>
    <w:rsid w:val="006109CD"/>
    <w:rsid w:val="00622DA8"/>
    <w:rsid w:val="006268B4"/>
    <w:rsid w:val="00635DFB"/>
    <w:rsid w:val="00644EFA"/>
    <w:rsid w:val="006637A1"/>
    <w:rsid w:val="006661BB"/>
    <w:rsid w:val="006665CD"/>
    <w:rsid w:val="006843DE"/>
    <w:rsid w:val="00695E0F"/>
    <w:rsid w:val="006B4690"/>
    <w:rsid w:val="006B4A1E"/>
    <w:rsid w:val="006E6AF0"/>
    <w:rsid w:val="006F4B8D"/>
    <w:rsid w:val="007161AF"/>
    <w:rsid w:val="007221E1"/>
    <w:rsid w:val="00722B40"/>
    <w:rsid w:val="0072382D"/>
    <w:rsid w:val="0074115B"/>
    <w:rsid w:val="00765C60"/>
    <w:rsid w:val="00777CCE"/>
    <w:rsid w:val="007916A4"/>
    <w:rsid w:val="007B1912"/>
    <w:rsid w:val="007E5BCE"/>
    <w:rsid w:val="007E674F"/>
    <w:rsid w:val="007E79B3"/>
    <w:rsid w:val="007F1123"/>
    <w:rsid w:val="00802D22"/>
    <w:rsid w:val="00805107"/>
    <w:rsid w:val="00817956"/>
    <w:rsid w:val="00822894"/>
    <w:rsid w:val="00827CBF"/>
    <w:rsid w:val="00833827"/>
    <w:rsid w:val="008351D9"/>
    <w:rsid w:val="0085307A"/>
    <w:rsid w:val="00856DFF"/>
    <w:rsid w:val="0085786B"/>
    <w:rsid w:val="0087038F"/>
    <w:rsid w:val="00872BC7"/>
    <w:rsid w:val="0088039E"/>
    <w:rsid w:val="008A1D30"/>
    <w:rsid w:val="008B28DB"/>
    <w:rsid w:val="008C0F97"/>
    <w:rsid w:val="008D22A9"/>
    <w:rsid w:val="008D2DDC"/>
    <w:rsid w:val="008F0213"/>
    <w:rsid w:val="00924D1D"/>
    <w:rsid w:val="00941BA0"/>
    <w:rsid w:val="0094561E"/>
    <w:rsid w:val="009541C1"/>
    <w:rsid w:val="009563B8"/>
    <w:rsid w:val="00960130"/>
    <w:rsid w:val="00976E6B"/>
    <w:rsid w:val="00993A8F"/>
    <w:rsid w:val="00997880"/>
    <w:rsid w:val="009A3F01"/>
    <w:rsid w:val="009B6CE7"/>
    <w:rsid w:val="009E4807"/>
    <w:rsid w:val="009F0C1F"/>
    <w:rsid w:val="009F665D"/>
    <w:rsid w:val="009F6A25"/>
    <w:rsid w:val="009F7F6D"/>
    <w:rsid w:val="00A03D67"/>
    <w:rsid w:val="00A13871"/>
    <w:rsid w:val="00A377F1"/>
    <w:rsid w:val="00A57BDE"/>
    <w:rsid w:val="00A631F7"/>
    <w:rsid w:val="00A63528"/>
    <w:rsid w:val="00A82BAD"/>
    <w:rsid w:val="00A8320F"/>
    <w:rsid w:val="00A9757A"/>
    <w:rsid w:val="00AB05C6"/>
    <w:rsid w:val="00AB185D"/>
    <w:rsid w:val="00AD34F8"/>
    <w:rsid w:val="00B06884"/>
    <w:rsid w:val="00B13324"/>
    <w:rsid w:val="00B50A60"/>
    <w:rsid w:val="00B66AE4"/>
    <w:rsid w:val="00B715A0"/>
    <w:rsid w:val="00B81CF6"/>
    <w:rsid w:val="00B820C5"/>
    <w:rsid w:val="00B85E57"/>
    <w:rsid w:val="00B86BF3"/>
    <w:rsid w:val="00B926D2"/>
    <w:rsid w:val="00B92DF9"/>
    <w:rsid w:val="00BB090F"/>
    <w:rsid w:val="00BB1870"/>
    <w:rsid w:val="00BB22E7"/>
    <w:rsid w:val="00BB778A"/>
    <w:rsid w:val="00BC17E4"/>
    <w:rsid w:val="00BE1B98"/>
    <w:rsid w:val="00BE474B"/>
    <w:rsid w:val="00C10C03"/>
    <w:rsid w:val="00C17C23"/>
    <w:rsid w:val="00C37E31"/>
    <w:rsid w:val="00C45B21"/>
    <w:rsid w:val="00C84E42"/>
    <w:rsid w:val="00CA1E8D"/>
    <w:rsid w:val="00CA73D5"/>
    <w:rsid w:val="00CD5480"/>
    <w:rsid w:val="00CE0538"/>
    <w:rsid w:val="00CE5176"/>
    <w:rsid w:val="00CE75C2"/>
    <w:rsid w:val="00CF7CA2"/>
    <w:rsid w:val="00D1512D"/>
    <w:rsid w:val="00D65A00"/>
    <w:rsid w:val="00D72B1A"/>
    <w:rsid w:val="00D7535B"/>
    <w:rsid w:val="00D94CD1"/>
    <w:rsid w:val="00D955EB"/>
    <w:rsid w:val="00D97D0E"/>
    <w:rsid w:val="00DA14BB"/>
    <w:rsid w:val="00DD74E3"/>
    <w:rsid w:val="00DE5CD2"/>
    <w:rsid w:val="00DE5F3D"/>
    <w:rsid w:val="00DF56B9"/>
    <w:rsid w:val="00E0370E"/>
    <w:rsid w:val="00E128B7"/>
    <w:rsid w:val="00E45057"/>
    <w:rsid w:val="00E5271A"/>
    <w:rsid w:val="00E571D4"/>
    <w:rsid w:val="00E75937"/>
    <w:rsid w:val="00E80153"/>
    <w:rsid w:val="00E836B0"/>
    <w:rsid w:val="00E96A67"/>
    <w:rsid w:val="00EB033B"/>
    <w:rsid w:val="00EB7189"/>
    <w:rsid w:val="00EC369A"/>
    <w:rsid w:val="00ED3326"/>
    <w:rsid w:val="00F00FE5"/>
    <w:rsid w:val="00F07E0C"/>
    <w:rsid w:val="00F16971"/>
    <w:rsid w:val="00F21766"/>
    <w:rsid w:val="00F24809"/>
    <w:rsid w:val="00F306D0"/>
    <w:rsid w:val="00F40753"/>
    <w:rsid w:val="00F67604"/>
    <w:rsid w:val="00F72123"/>
    <w:rsid w:val="00F728C3"/>
    <w:rsid w:val="00F77D03"/>
    <w:rsid w:val="00F82E66"/>
    <w:rsid w:val="00FA2E49"/>
    <w:rsid w:val="00FC3BD8"/>
    <w:rsid w:val="00FD4359"/>
    <w:rsid w:val="00FD4702"/>
    <w:rsid w:val="00FD6A83"/>
    <w:rsid w:val="00FE5C01"/>
    <w:rsid w:val="00FE663D"/>
    <w:rsid w:val="00FF0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E538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4DF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5C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A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A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A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E75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5AB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5AB8"/>
    <w:rPr>
      <w:rFonts w:ascii="Lucida Grande" w:hAnsi="Lucida Grande" w:cs="Lucida Grande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B5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2B5A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32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20F"/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0F"/>
    <w:rPr>
      <w:rFonts w:ascii="Lucida Grande" w:hAnsi="Lucida Grande" w:cs="Lucida Grande"/>
      <w:sz w:val="18"/>
      <w:szCs w:val="18"/>
      <w:lang w:val="nl-NL"/>
    </w:rPr>
  </w:style>
  <w:style w:type="table" w:styleId="TableGrid">
    <w:name w:val="Table Grid"/>
    <w:basedOn w:val="TableNormal"/>
    <w:uiPriority w:val="59"/>
    <w:rsid w:val="003D5A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4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DFB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6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63D"/>
    <w:rPr>
      <w:b/>
      <w:bCs/>
      <w:sz w:val="20"/>
      <w:szCs w:val="20"/>
      <w:lang w:val="nl-NL"/>
    </w:rPr>
  </w:style>
  <w:style w:type="character" w:customStyle="1" w:styleId="apple-converted-space">
    <w:name w:val="apple-converted-space"/>
    <w:basedOn w:val="DefaultParagraphFont"/>
    <w:rsid w:val="00283BC5"/>
  </w:style>
  <w:style w:type="paragraph" w:customStyle="1" w:styleId="p1">
    <w:name w:val="p1"/>
    <w:basedOn w:val="Normal"/>
    <w:rsid w:val="003F051E"/>
    <w:rPr>
      <w:rFonts w:ascii="Monaco" w:hAnsi="Monaco" w:cs="Times New Roman"/>
      <w:sz w:val="21"/>
      <w:szCs w:val="21"/>
      <w:lang w:val="en-GB" w:eastAsia="en-GB"/>
    </w:rPr>
  </w:style>
  <w:style w:type="character" w:customStyle="1" w:styleId="s1">
    <w:name w:val="s1"/>
    <w:basedOn w:val="DefaultParagraphFont"/>
    <w:rsid w:val="003F051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leniumhq.org/download/" TargetMode="Externa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293</Words>
  <Characters>1676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Given</vt:lpstr>
      <vt:lpstr>Preparation</vt:lpstr>
      <vt:lpstr>    </vt:lpstr>
      <vt:lpstr>    Web-project</vt:lpstr>
      <vt:lpstr>    </vt:lpstr>
      <vt:lpstr>    Selenium</vt:lpstr>
      <vt:lpstr>Persons – Very High Priority</vt:lpstr>
      <vt:lpstr>Products – Very High Priority</vt:lpstr>
      <vt:lpstr>Products – High Priority</vt:lpstr>
      <vt:lpstr>Products – Medium Priority</vt:lpstr>
      <vt:lpstr>Persons – Medium Priority</vt:lpstr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Mieke Kemme</cp:lastModifiedBy>
  <cp:revision>35</cp:revision>
  <cp:lastPrinted>2014-10-01T17:51:00Z</cp:lastPrinted>
  <dcterms:created xsi:type="dcterms:W3CDTF">2014-11-13T16:45:00Z</dcterms:created>
  <dcterms:modified xsi:type="dcterms:W3CDTF">2017-09-26T08:54:00Z</dcterms:modified>
</cp:coreProperties>
</file>